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39C" w14:textId="77777777" w:rsidR="00587163" w:rsidRPr="00587163" w:rsidRDefault="00587163" w:rsidP="00587163">
      <w:pPr>
        <w:shd w:val="clear" w:color="auto" w:fill="FFFFFF"/>
        <w:spacing w:before="75" w:after="75" w:line="420" w:lineRule="atLeast"/>
        <w:outlineLvl w:val="0"/>
        <w:rPr>
          <w:rFonts w:ascii="Open Sans" w:eastAsia="Times New Roman" w:hAnsi="Open Sans" w:cs="Open Sans"/>
          <w:b/>
          <w:bCs/>
          <w:color w:val="333333"/>
          <w:kern w:val="36"/>
          <w:sz w:val="39"/>
          <w:szCs w:val="39"/>
        </w:rPr>
      </w:pPr>
      <w:r w:rsidRPr="00587163">
        <w:rPr>
          <w:rFonts w:ascii="Open Sans" w:eastAsia="Times New Roman" w:hAnsi="Open Sans" w:cs="Open Sans"/>
          <w:b/>
          <w:bCs/>
          <w:color w:val="333333"/>
          <w:kern w:val="36"/>
          <w:sz w:val="39"/>
          <w:szCs w:val="39"/>
        </w:rPr>
        <w:t>How to add Tomcat server in Eclipse IDE</w:t>
      </w:r>
    </w:p>
    <w:p w14:paraId="46DD814F" w14:textId="77777777" w:rsidR="00587163" w:rsidRPr="00587163" w:rsidRDefault="00587163" w:rsidP="00587163">
      <w:pPr>
        <w:shd w:val="clear" w:color="auto" w:fill="FFFFFF"/>
        <w:spacing w:after="0" w:line="240" w:lineRule="auto"/>
        <w:rPr>
          <w:ins w:id="0" w:author="Unknown"/>
          <w:rFonts w:ascii="Helvetica" w:eastAsia="Times New Roman" w:hAnsi="Helvetica" w:cs="Times New Roman"/>
          <w:color w:val="333333"/>
          <w:sz w:val="21"/>
          <w:szCs w:val="21"/>
        </w:rPr>
      </w:pPr>
      <w:r w:rsidRPr="00587163">
        <w:rPr>
          <w:rFonts w:ascii="Helvetica" w:eastAsia="Times New Roman" w:hAnsi="Helvetica" w:cs="Times New Roman"/>
          <w:color w:val="333333"/>
          <w:sz w:val="21"/>
          <w:szCs w:val="21"/>
        </w:rPr>
        <w:br/>
      </w:r>
    </w:p>
    <w:p w14:paraId="3AB6933C" w14:textId="77777777" w:rsidR="00587163" w:rsidRPr="00587163" w:rsidRDefault="00587163" w:rsidP="00587163">
      <w:pPr>
        <w:shd w:val="clear" w:color="auto" w:fill="FFFFFF"/>
        <w:spacing w:after="0" w:line="240" w:lineRule="auto"/>
        <w:rPr>
          <w:rFonts w:ascii="Helvetica" w:eastAsia="Times New Roman" w:hAnsi="Helvetica" w:cs="Times New Roman"/>
          <w:color w:val="333333"/>
          <w:sz w:val="21"/>
          <w:szCs w:val="21"/>
        </w:rPr>
      </w:pPr>
    </w:p>
    <w:p w14:paraId="093B2EFB"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 xml:space="preserve">Tomcat is a popular web server and Java servlet container, and Eclipse is the most widely used IDE for Java development. Therefore, these two programs are usually used together in Java EE development. Though Eclipse has great support for working with Tomcat, it does not include this server in its installation package, so we </w:t>
      </w:r>
      <w:proofErr w:type="gramStart"/>
      <w:r w:rsidRPr="00587163">
        <w:rPr>
          <w:rFonts w:ascii="Helvetica" w:eastAsia="Times New Roman" w:hAnsi="Helvetica" w:cs="Times New Roman"/>
          <w:color w:val="333333"/>
          <w:sz w:val="21"/>
          <w:szCs w:val="21"/>
          <w:shd w:val="clear" w:color="auto" w:fill="FFFFFF"/>
        </w:rPr>
        <w:t>have to</w:t>
      </w:r>
      <w:proofErr w:type="gramEnd"/>
      <w:r w:rsidRPr="00587163">
        <w:rPr>
          <w:rFonts w:ascii="Helvetica" w:eastAsia="Times New Roman" w:hAnsi="Helvetica" w:cs="Times New Roman"/>
          <w:color w:val="333333"/>
          <w:sz w:val="21"/>
          <w:szCs w:val="21"/>
          <w:shd w:val="clear" w:color="auto" w:fill="FFFFFF"/>
        </w:rPr>
        <w:t xml:space="preserve"> add Tomcat manually. In this article, we describe the steps to bring Tomcat to Eclipse IDE.</w:t>
      </w:r>
    </w:p>
    <w:p w14:paraId="3E85FFEB"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Basically, there are two ways to add an installation of Tomcat in Eclipse:</w:t>
      </w:r>
    </w:p>
    <w:p w14:paraId="35B79EB5" w14:textId="77777777" w:rsidR="00587163" w:rsidRPr="00587163" w:rsidRDefault="00587163" w:rsidP="00587163">
      <w:pPr>
        <w:numPr>
          <w:ilvl w:val="0"/>
          <w:numId w:val="1"/>
        </w:numPr>
        <w:shd w:val="clear" w:color="auto" w:fill="FFFFFF"/>
        <w:spacing w:after="0" w:line="270" w:lineRule="atLeast"/>
        <w:ind w:left="2190"/>
        <w:rPr>
          <w:rFonts w:ascii="Helvetica" w:eastAsia="Times New Roman" w:hAnsi="Helvetica" w:cs="Times New Roman"/>
          <w:color w:val="333333"/>
          <w:sz w:val="21"/>
          <w:szCs w:val="21"/>
        </w:rPr>
      </w:pPr>
    </w:p>
    <w:p w14:paraId="60505267" w14:textId="77777777" w:rsidR="00587163" w:rsidRPr="00587163" w:rsidRDefault="00587163" w:rsidP="00587163">
      <w:pPr>
        <w:numPr>
          <w:ilvl w:val="1"/>
          <w:numId w:val="1"/>
        </w:numPr>
        <w:shd w:val="clear" w:color="auto" w:fill="FFFFFF"/>
        <w:spacing w:before="100" w:beforeAutospacing="1" w:after="100" w:afterAutospacing="1" w:line="270" w:lineRule="atLeast"/>
        <w:ind w:left="2190"/>
        <w:rPr>
          <w:rFonts w:ascii="Helvetica" w:eastAsia="Times New Roman" w:hAnsi="Helvetica" w:cs="Times New Roman"/>
          <w:color w:val="333333"/>
          <w:sz w:val="21"/>
          <w:szCs w:val="21"/>
        </w:rPr>
      </w:pPr>
      <w:r w:rsidRPr="00587163">
        <w:rPr>
          <w:rFonts w:ascii="Helvetica" w:eastAsia="Times New Roman" w:hAnsi="Helvetica" w:cs="Times New Roman"/>
          <w:color w:val="333333"/>
          <w:sz w:val="21"/>
          <w:szCs w:val="21"/>
        </w:rPr>
        <w:t>Way #1: You already installed Tomcat on your computer, and just add it in Eclipse.</w:t>
      </w:r>
    </w:p>
    <w:p w14:paraId="047632A8" w14:textId="77777777" w:rsidR="00587163" w:rsidRPr="00587163" w:rsidRDefault="00587163" w:rsidP="00587163">
      <w:pPr>
        <w:numPr>
          <w:ilvl w:val="1"/>
          <w:numId w:val="1"/>
        </w:numPr>
        <w:shd w:val="clear" w:color="auto" w:fill="FFFFFF"/>
        <w:spacing w:before="100" w:beforeAutospacing="1" w:after="100" w:afterAutospacing="1" w:line="270" w:lineRule="atLeast"/>
        <w:ind w:left="2190"/>
        <w:rPr>
          <w:rFonts w:ascii="Helvetica" w:eastAsia="Times New Roman" w:hAnsi="Helvetica" w:cs="Times New Roman"/>
          <w:color w:val="333333"/>
          <w:sz w:val="21"/>
          <w:szCs w:val="21"/>
        </w:rPr>
      </w:pPr>
      <w:r w:rsidRPr="00587163">
        <w:rPr>
          <w:rFonts w:ascii="Helvetica" w:eastAsia="Times New Roman" w:hAnsi="Helvetica" w:cs="Times New Roman"/>
          <w:color w:val="333333"/>
          <w:sz w:val="21"/>
          <w:szCs w:val="21"/>
        </w:rPr>
        <w:t>Way #2: There is no Tomcat installation exists, so you can download and install Tomcat from within the IDE.</w:t>
      </w:r>
    </w:p>
    <w:p w14:paraId="45820676"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Now, let’s go through each way in details.</w:t>
      </w:r>
    </w:p>
    <w:p w14:paraId="283EB5E2"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 </w:t>
      </w:r>
    </w:p>
    <w:p w14:paraId="08D470DA" w14:textId="77777777" w:rsidR="00587163" w:rsidRPr="00587163" w:rsidRDefault="00587163" w:rsidP="00587163">
      <w:pPr>
        <w:shd w:val="clear" w:color="auto" w:fill="FFFFFF"/>
        <w:spacing w:before="75" w:after="75" w:line="360" w:lineRule="atLeast"/>
        <w:outlineLvl w:val="1"/>
        <w:rPr>
          <w:rFonts w:ascii="Open Sans" w:eastAsia="Times New Roman" w:hAnsi="Open Sans" w:cs="Open Sans"/>
          <w:b/>
          <w:bCs/>
          <w:color w:val="333333"/>
          <w:sz w:val="33"/>
          <w:szCs w:val="33"/>
        </w:rPr>
      </w:pPr>
      <w:r w:rsidRPr="00587163">
        <w:rPr>
          <w:rFonts w:ascii="Open Sans" w:eastAsia="Times New Roman" w:hAnsi="Open Sans" w:cs="Open Sans"/>
          <w:b/>
          <w:bCs/>
          <w:color w:val="333333"/>
          <w:sz w:val="33"/>
          <w:szCs w:val="33"/>
        </w:rPr>
        <w:t>1. Adding an existing installation of Tomcat</w:t>
      </w:r>
    </w:p>
    <w:p w14:paraId="58FA1530"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In Eclipse IDE, go to menu </w:t>
      </w:r>
      <w:r w:rsidRPr="00587163">
        <w:rPr>
          <w:rFonts w:ascii="Helvetica" w:eastAsia="Times New Roman" w:hAnsi="Helvetica" w:cs="Times New Roman"/>
          <w:b/>
          <w:bCs/>
          <w:color w:val="333333"/>
          <w:sz w:val="21"/>
          <w:szCs w:val="21"/>
          <w:shd w:val="clear" w:color="auto" w:fill="FFFFFF"/>
        </w:rPr>
        <w:t>Window &gt; Preferences</w:t>
      </w:r>
      <w:r w:rsidRPr="00587163">
        <w:rPr>
          <w:rFonts w:ascii="Helvetica" w:eastAsia="Times New Roman" w:hAnsi="Helvetica" w:cs="Times New Roman"/>
          <w:color w:val="333333"/>
          <w:sz w:val="21"/>
          <w:szCs w:val="21"/>
          <w:shd w:val="clear" w:color="auto" w:fill="FFFFFF"/>
        </w:rPr>
        <w:t>. Then expand the </w:t>
      </w:r>
      <w:r w:rsidRPr="00587163">
        <w:rPr>
          <w:rFonts w:ascii="Helvetica" w:eastAsia="Times New Roman" w:hAnsi="Helvetica" w:cs="Times New Roman"/>
          <w:b/>
          <w:bCs/>
          <w:color w:val="333333"/>
          <w:sz w:val="21"/>
          <w:szCs w:val="21"/>
          <w:shd w:val="clear" w:color="auto" w:fill="FFFFFF"/>
        </w:rPr>
        <w:t>Server &gt; Runtime Environments</w:t>
      </w:r>
      <w:r w:rsidRPr="00587163">
        <w:rPr>
          <w:rFonts w:ascii="Helvetica" w:eastAsia="Times New Roman" w:hAnsi="Helvetica" w:cs="Times New Roman"/>
          <w:color w:val="333333"/>
          <w:sz w:val="21"/>
          <w:szCs w:val="21"/>
          <w:shd w:val="clear" w:color="auto" w:fill="FFFFFF"/>
        </w:rPr>
        <w:t> node in the </w:t>
      </w:r>
      <w:r w:rsidRPr="00587163">
        <w:rPr>
          <w:rFonts w:ascii="Helvetica" w:eastAsia="Times New Roman" w:hAnsi="Helvetica" w:cs="Times New Roman"/>
          <w:i/>
          <w:iCs/>
          <w:color w:val="333333"/>
          <w:sz w:val="21"/>
          <w:szCs w:val="21"/>
          <w:shd w:val="clear" w:color="auto" w:fill="FFFFFF"/>
        </w:rPr>
        <w:t>Preferences</w:t>
      </w:r>
      <w:r w:rsidRPr="00587163">
        <w:rPr>
          <w:rFonts w:ascii="Helvetica" w:eastAsia="Times New Roman" w:hAnsi="Helvetica" w:cs="Times New Roman"/>
          <w:color w:val="333333"/>
          <w:sz w:val="21"/>
          <w:szCs w:val="21"/>
          <w:shd w:val="clear" w:color="auto" w:fill="FFFFFF"/>
        </w:rPr>
        <w:t> dialog:</w:t>
      </w:r>
    </w:p>
    <w:p w14:paraId="0D0BC2E9" w14:textId="24765CD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drawing>
          <wp:inline distT="0" distB="0" distL="0" distR="0" wp14:anchorId="2B314924" wp14:editId="51C2424D">
            <wp:extent cx="5943600" cy="3241040"/>
            <wp:effectExtent l="0" t="0" r="0" b="0"/>
            <wp:docPr id="7" name="Picture 7" descr="Select Server Runtime Enviroments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Server Runtime Enviroments in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a:ln>
                      <a:noFill/>
                    </a:ln>
                  </pic:spPr>
                </pic:pic>
              </a:graphicData>
            </a:graphic>
          </wp:inline>
        </w:drawing>
      </w:r>
    </w:p>
    <w:p w14:paraId="17410A69"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Click </w:t>
      </w:r>
      <w:r w:rsidRPr="00587163">
        <w:rPr>
          <w:rFonts w:ascii="Helvetica" w:eastAsia="Times New Roman" w:hAnsi="Helvetica" w:cs="Times New Roman"/>
          <w:b/>
          <w:bCs/>
          <w:color w:val="333333"/>
          <w:sz w:val="21"/>
          <w:szCs w:val="21"/>
          <w:shd w:val="clear" w:color="auto" w:fill="FFFFFF"/>
        </w:rPr>
        <w:t>Add…</w:t>
      </w:r>
      <w:r w:rsidRPr="00587163">
        <w:rPr>
          <w:rFonts w:ascii="Helvetica" w:eastAsia="Times New Roman" w:hAnsi="Helvetica" w:cs="Times New Roman"/>
          <w:color w:val="333333"/>
          <w:sz w:val="21"/>
          <w:szCs w:val="21"/>
          <w:shd w:val="clear" w:color="auto" w:fill="FFFFFF"/>
        </w:rPr>
        <w:t> to add a new server runtime environment. In the </w:t>
      </w:r>
      <w:r w:rsidRPr="00587163">
        <w:rPr>
          <w:rFonts w:ascii="Helvetica" w:eastAsia="Times New Roman" w:hAnsi="Helvetica" w:cs="Times New Roman"/>
          <w:i/>
          <w:iCs/>
          <w:color w:val="333333"/>
          <w:sz w:val="21"/>
          <w:szCs w:val="21"/>
          <w:shd w:val="clear" w:color="auto" w:fill="FFFFFF"/>
        </w:rPr>
        <w:t>New Server Runtime Environment</w:t>
      </w:r>
      <w:r w:rsidRPr="00587163">
        <w:rPr>
          <w:rFonts w:ascii="Helvetica" w:eastAsia="Times New Roman" w:hAnsi="Helvetica" w:cs="Times New Roman"/>
          <w:color w:val="333333"/>
          <w:sz w:val="21"/>
          <w:szCs w:val="21"/>
          <w:shd w:val="clear" w:color="auto" w:fill="FFFFFF"/>
        </w:rPr>
        <w:t> dialog, select </w:t>
      </w:r>
      <w:r w:rsidRPr="00587163">
        <w:rPr>
          <w:rFonts w:ascii="Helvetica" w:eastAsia="Times New Roman" w:hAnsi="Helvetica" w:cs="Times New Roman"/>
          <w:b/>
          <w:bCs/>
          <w:color w:val="333333"/>
          <w:sz w:val="21"/>
          <w:szCs w:val="21"/>
          <w:shd w:val="clear" w:color="auto" w:fill="FFFFFF"/>
        </w:rPr>
        <w:t>Apache &gt; Apache Tomcat v7.0</w:t>
      </w:r>
      <w:r w:rsidRPr="00587163">
        <w:rPr>
          <w:rFonts w:ascii="Helvetica" w:eastAsia="Times New Roman" w:hAnsi="Helvetica" w:cs="Times New Roman"/>
          <w:color w:val="333333"/>
          <w:sz w:val="21"/>
          <w:szCs w:val="21"/>
          <w:shd w:val="clear" w:color="auto" w:fill="FFFFFF"/>
        </w:rPr>
        <w:t> (the latest version of Tomcat to date) and check the option </w:t>
      </w:r>
      <w:r w:rsidRPr="00587163">
        <w:rPr>
          <w:rFonts w:ascii="Helvetica" w:eastAsia="Times New Roman" w:hAnsi="Helvetica" w:cs="Times New Roman"/>
          <w:i/>
          <w:iCs/>
          <w:color w:val="333333"/>
          <w:sz w:val="21"/>
          <w:szCs w:val="21"/>
          <w:shd w:val="clear" w:color="auto" w:fill="FFFFFF"/>
        </w:rPr>
        <w:t>Create a new local server</w:t>
      </w:r>
      <w:r w:rsidRPr="00587163">
        <w:rPr>
          <w:rFonts w:ascii="Helvetica" w:eastAsia="Times New Roman" w:hAnsi="Helvetica" w:cs="Times New Roman"/>
          <w:color w:val="333333"/>
          <w:sz w:val="21"/>
          <w:szCs w:val="21"/>
          <w:shd w:val="clear" w:color="auto" w:fill="FFFFFF"/>
        </w:rPr>
        <w:t>:</w:t>
      </w:r>
    </w:p>
    <w:p w14:paraId="3539269A" w14:textId="781A86D0"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lastRenderedPageBreak/>
        <w:drawing>
          <wp:inline distT="0" distB="0" distL="0" distR="0" wp14:anchorId="1CCFA1AD" wp14:editId="5F9BD3D5">
            <wp:extent cx="3812540" cy="4011295"/>
            <wp:effectExtent l="0" t="0" r="0" b="8255"/>
            <wp:docPr id="6" name="Picture 6" descr="new server runtime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erver runtime environ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540" cy="4011295"/>
                    </a:xfrm>
                    <a:prstGeom prst="rect">
                      <a:avLst/>
                    </a:prstGeom>
                    <a:noFill/>
                    <a:ln>
                      <a:noFill/>
                    </a:ln>
                  </pic:spPr>
                </pic:pic>
              </a:graphicData>
            </a:graphic>
          </wp:inline>
        </w:drawing>
      </w:r>
    </w:p>
    <w:p w14:paraId="6C8AAE38"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Click </w:t>
      </w:r>
      <w:r w:rsidRPr="00587163">
        <w:rPr>
          <w:rFonts w:ascii="Helvetica" w:eastAsia="Times New Roman" w:hAnsi="Helvetica" w:cs="Times New Roman"/>
          <w:b/>
          <w:bCs/>
          <w:color w:val="333333"/>
          <w:sz w:val="21"/>
          <w:szCs w:val="21"/>
          <w:shd w:val="clear" w:color="auto" w:fill="FFFFFF"/>
        </w:rPr>
        <w:t>Next</w:t>
      </w:r>
      <w:r w:rsidRPr="00587163">
        <w:rPr>
          <w:rFonts w:ascii="Helvetica" w:eastAsia="Times New Roman" w:hAnsi="Helvetica" w:cs="Times New Roman"/>
          <w:color w:val="333333"/>
          <w:sz w:val="21"/>
          <w:szCs w:val="21"/>
          <w:shd w:val="clear" w:color="auto" w:fill="FFFFFF"/>
        </w:rPr>
        <w:t>. In the next screen, click the </w:t>
      </w:r>
      <w:r w:rsidRPr="00587163">
        <w:rPr>
          <w:rFonts w:ascii="Helvetica" w:eastAsia="Times New Roman" w:hAnsi="Helvetica" w:cs="Times New Roman"/>
          <w:b/>
          <w:bCs/>
          <w:color w:val="333333"/>
          <w:sz w:val="21"/>
          <w:szCs w:val="21"/>
          <w:shd w:val="clear" w:color="auto" w:fill="FFFFFF"/>
        </w:rPr>
        <w:t>Browse</w:t>
      </w:r>
      <w:r w:rsidRPr="00587163">
        <w:rPr>
          <w:rFonts w:ascii="Helvetica" w:eastAsia="Times New Roman" w:hAnsi="Helvetica" w:cs="Times New Roman"/>
          <w:color w:val="333333"/>
          <w:sz w:val="21"/>
          <w:szCs w:val="21"/>
          <w:shd w:val="clear" w:color="auto" w:fill="FFFFFF"/>
        </w:rPr>
        <w:t> button to specify the existing installation directory of Tomcat on your computer:</w:t>
      </w:r>
    </w:p>
    <w:p w14:paraId="1F4A971A" w14:textId="77777777" w:rsidR="00587163" w:rsidRPr="00587163" w:rsidRDefault="00587163" w:rsidP="00587163">
      <w:pPr>
        <w:shd w:val="clear" w:color="auto" w:fill="FFFFFF"/>
        <w:spacing w:after="0" w:line="240" w:lineRule="auto"/>
        <w:rPr>
          <w:ins w:id="1" w:author="Unknown"/>
          <w:rFonts w:ascii="Helvetica" w:eastAsia="Times New Roman" w:hAnsi="Helvetica" w:cs="Times New Roman"/>
          <w:color w:val="333333"/>
          <w:sz w:val="21"/>
          <w:szCs w:val="21"/>
        </w:rPr>
      </w:pPr>
      <w:r w:rsidRPr="00587163">
        <w:rPr>
          <w:rFonts w:ascii="Helvetica" w:eastAsia="Times New Roman" w:hAnsi="Helvetica" w:cs="Times New Roman"/>
          <w:color w:val="333333"/>
          <w:sz w:val="21"/>
          <w:szCs w:val="21"/>
        </w:rPr>
        <w:br/>
      </w:r>
    </w:p>
    <w:p w14:paraId="0B93848F" w14:textId="77777777" w:rsidR="00587163" w:rsidRPr="00587163" w:rsidRDefault="00587163" w:rsidP="00587163">
      <w:pPr>
        <w:shd w:val="clear" w:color="auto" w:fill="FFFFFF"/>
        <w:spacing w:after="0" w:line="240" w:lineRule="auto"/>
        <w:rPr>
          <w:rFonts w:ascii="Helvetica" w:eastAsia="Times New Roman" w:hAnsi="Helvetica" w:cs="Times New Roman"/>
          <w:color w:val="333333"/>
          <w:sz w:val="21"/>
          <w:szCs w:val="21"/>
        </w:rPr>
      </w:pPr>
    </w:p>
    <w:p w14:paraId="355119B2" w14:textId="50599C41"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drawing>
          <wp:inline distT="0" distB="0" distL="0" distR="0" wp14:anchorId="647A3B25" wp14:editId="27E326F0">
            <wp:extent cx="3812540" cy="2979420"/>
            <wp:effectExtent l="0" t="0" r="0" b="0"/>
            <wp:docPr id="5" name="Picture 5" descr="Specify Tomcat installation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fy Tomcat installation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2540" cy="2979420"/>
                    </a:xfrm>
                    <a:prstGeom prst="rect">
                      <a:avLst/>
                    </a:prstGeom>
                    <a:noFill/>
                    <a:ln>
                      <a:noFill/>
                    </a:ln>
                  </pic:spPr>
                </pic:pic>
              </a:graphicData>
            </a:graphic>
          </wp:inline>
        </w:drawing>
      </w:r>
    </w:p>
    <w:p w14:paraId="0353A0E7"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Click </w:t>
      </w:r>
      <w:r w:rsidRPr="00587163">
        <w:rPr>
          <w:rFonts w:ascii="Helvetica" w:eastAsia="Times New Roman" w:hAnsi="Helvetica" w:cs="Times New Roman"/>
          <w:b/>
          <w:bCs/>
          <w:color w:val="333333"/>
          <w:sz w:val="21"/>
          <w:szCs w:val="21"/>
          <w:shd w:val="clear" w:color="auto" w:fill="FFFFFF"/>
        </w:rPr>
        <w:t>Finish</w:t>
      </w:r>
      <w:r w:rsidRPr="00587163">
        <w:rPr>
          <w:rFonts w:ascii="Helvetica" w:eastAsia="Times New Roman" w:hAnsi="Helvetica" w:cs="Times New Roman"/>
          <w:color w:val="333333"/>
          <w:sz w:val="21"/>
          <w:szCs w:val="21"/>
          <w:shd w:val="clear" w:color="auto" w:fill="FFFFFF"/>
        </w:rPr>
        <w:t>, the selected Tomcat installation is added to the list of server runtime environments, as shown below:</w:t>
      </w:r>
    </w:p>
    <w:p w14:paraId="3A506C39" w14:textId="24C4A625"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lastRenderedPageBreak/>
        <w:drawing>
          <wp:inline distT="0" distB="0" distL="0" distR="0" wp14:anchorId="403BD75A" wp14:editId="5C96EB10">
            <wp:extent cx="5943600" cy="2932430"/>
            <wp:effectExtent l="0" t="0" r="0" b="1270"/>
            <wp:docPr id="4" name="Picture 4" descr="Apache Tomcat is added to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ache Tomcat is added to the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3A54AA4A"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Click </w:t>
      </w:r>
      <w:r w:rsidRPr="00587163">
        <w:rPr>
          <w:rFonts w:ascii="Helvetica" w:eastAsia="Times New Roman" w:hAnsi="Helvetica" w:cs="Times New Roman"/>
          <w:b/>
          <w:bCs/>
          <w:color w:val="333333"/>
          <w:sz w:val="21"/>
          <w:szCs w:val="21"/>
          <w:shd w:val="clear" w:color="auto" w:fill="FFFFFF"/>
        </w:rPr>
        <w:t>OK</w:t>
      </w:r>
      <w:r w:rsidRPr="00587163">
        <w:rPr>
          <w:rFonts w:ascii="Helvetica" w:eastAsia="Times New Roman" w:hAnsi="Helvetica" w:cs="Times New Roman"/>
          <w:color w:val="333333"/>
          <w:sz w:val="21"/>
          <w:szCs w:val="21"/>
          <w:shd w:val="clear" w:color="auto" w:fill="FFFFFF"/>
        </w:rPr>
        <w:t> to close the </w:t>
      </w:r>
      <w:r w:rsidRPr="00587163">
        <w:rPr>
          <w:rFonts w:ascii="Helvetica" w:eastAsia="Times New Roman" w:hAnsi="Helvetica" w:cs="Times New Roman"/>
          <w:i/>
          <w:iCs/>
          <w:color w:val="333333"/>
          <w:sz w:val="21"/>
          <w:szCs w:val="21"/>
          <w:shd w:val="clear" w:color="auto" w:fill="FFFFFF"/>
        </w:rPr>
        <w:t>Preferences</w:t>
      </w:r>
      <w:r w:rsidRPr="00587163">
        <w:rPr>
          <w:rFonts w:ascii="Helvetica" w:eastAsia="Times New Roman" w:hAnsi="Helvetica" w:cs="Times New Roman"/>
          <w:color w:val="333333"/>
          <w:sz w:val="21"/>
          <w:szCs w:val="21"/>
          <w:shd w:val="clear" w:color="auto" w:fill="FFFFFF"/>
        </w:rPr>
        <w:t> dialog, the new server runtime is added to the </w:t>
      </w:r>
      <w:r w:rsidRPr="00587163">
        <w:rPr>
          <w:rFonts w:ascii="Helvetica" w:eastAsia="Times New Roman" w:hAnsi="Helvetica" w:cs="Times New Roman"/>
          <w:b/>
          <w:bCs/>
          <w:color w:val="333333"/>
          <w:sz w:val="21"/>
          <w:szCs w:val="21"/>
          <w:shd w:val="clear" w:color="auto" w:fill="FFFFFF"/>
        </w:rPr>
        <w:t>Servers</w:t>
      </w:r>
      <w:r w:rsidRPr="00587163">
        <w:rPr>
          <w:rFonts w:ascii="Helvetica" w:eastAsia="Times New Roman" w:hAnsi="Helvetica" w:cs="Times New Roman"/>
          <w:color w:val="333333"/>
          <w:sz w:val="21"/>
          <w:szCs w:val="21"/>
          <w:shd w:val="clear" w:color="auto" w:fill="FFFFFF"/>
        </w:rPr>
        <w:t> view:</w:t>
      </w:r>
    </w:p>
    <w:p w14:paraId="5D15B2B8" w14:textId="405FB02D"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drawing>
          <wp:inline distT="0" distB="0" distL="0" distR="0" wp14:anchorId="52C17A86" wp14:editId="6DB7D47D">
            <wp:extent cx="3237230" cy="567690"/>
            <wp:effectExtent l="0" t="0" r="1270" b="3810"/>
            <wp:docPr id="3" name="Picture 3" descr="Tomcat in Server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mcat in Servers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7230" cy="567690"/>
                    </a:xfrm>
                    <a:prstGeom prst="rect">
                      <a:avLst/>
                    </a:prstGeom>
                    <a:noFill/>
                    <a:ln>
                      <a:noFill/>
                    </a:ln>
                  </pic:spPr>
                </pic:pic>
              </a:graphicData>
            </a:graphic>
          </wp:inline>
        </w:drawing>
      </w:r>
    </w:p>
    <w:p w14:paraId="247634E2"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 xml:space="preserve">You can now drag and drop a project into this server </w:t>
      </w:r>
      <w:proofErr w:type="gramStart"/>
      <w:r w:rsidRPr="00587163">
        <w:rPr>
          <w:rFonts w:ascii="Helvetica" w:eastAsia="Times New Roman" w:hAnsi="Helvetica" w:cs="Times New Roman"/>
          <w:color w:val="333333"/>
          <w:sz w:val="21"/>
          <w:szCs w:val="21"/>
          <w:shd w:val="clear" w:color="auto" w:fill="FFFFFF"/>
        </w:rPr>
        <w:t>in order to</w:t>
      </w:r>
      <w:proofErr w:type="gramEnd"/>
      <w:r w:rsidRPr="00587163">
        <w:rPr>
          <w:rFonts w:ascii="Helvetica" w:eastAsia="Times New Roman" w:hAnsi="Helvetica" w:cs="Times New Roman"/>
          <w:color w:val="333333"/>
          <w:sz w:val="21"/>
          <w:szCs w:val="21"/>
          <w:shd w:val="clear" w:color="auto" w:fill="FFFFFF"/>
        </w:rPr>
        <w:t xml:space="preserve"> deploy and run the project.</w:t>
      </w:r>
    </w:p>
    <w:p w14:paraId="65D77520"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b/>
          <w:bCs/>
          <w:color w:val="333333"/>
          <w:sz w:val="28"/>
          <w:szCs w:val="28"/>
          <w:shd w:val="clear" w:color="auto" w:fill="FFFFFF"/>
        </w:rPr>
        <w:t>NOTE:</w:t>
      </w:r>
      <w:r w:rsidRPr="00587163">
        <w:rPr>
          <w:rFonts w:ascii="Helvetica" w:eastAsia="Times New Roman" w:hAnsi="Helvetica" w:cs="Times New Roman"/>
          <w:color w:val="333333"/>
          <w:sz w:val="21"/>
          <w:szCs w:val="21"/>
          <w:shd w:val="clear" w:color="auto" w:fill="FFFFFF"/>
        </w:rPr>
        <w:t> If you don’t see the </w:t>
      </w:r>
      <w:r w:rsidRPr="00587163">
        <w:rPr>
          <w:rFonts w:ascii="Helvetica" w:eastAsia="Times New Roman" w:hAnsi="Helvetica" w:cs="Times New Roman"/>
          <w:i/>
          <w:iCs/>
          <w:color w:val="333333"/>
          <w:sz w:val="21"/>
          <w:szCs w:val="21"/>
          <w:shd w:val="clear" w:color="auto" w:fill="FFFFFF"/>
        </w:rPr>
        <w:t>Servers</w:t>
      </w:r>
      <w:r w:rsidRPr="00587163">
        <w:rPr>
          <w:rFonts w:ascii="Helvetica" w:eastAsia="Times New Roman" w:hAnsi="Helvetica" w:cs="Times New Roman"/>
          <w:color w:val="333333"/>
          <w:sz w:val="21"/>
          <w:szCs w:val="21"/>
          <w:shd w:val="clear" w:color="auto" w:fill="FFFFFF"/>
        </w:rPr>
        <w:t> view, you can show it by go to the menu </w:t>
      </w:r>
      <w:r w:rsidRPr="00587163">
        <w:rPr>
          <w:rFonts w:ascii="Helvetica" w:eastAsia="Times New Roman" w:hAnsi="Helvetica" w:cs="Times New Roman"/>
          <w:b/>
          <w:bCs/>
          <w:color w:val="333333"/>
          <w:sz w:val="21"/>
          <w:szCs w:val="21"/>
          <w:shd w:val="clear" w:color="auto" w:fill="FFFFFF"/>
        </w:rPr>
        <w:t>Window &gt; Show View &gt; Others…</w:t>
      </w:r>
      <w:r w:rsidRPr="00587163">
        <w:rPr>
          <w:rFonts w:ascii="Helvetica" w:eastAsia="Times New Roman" w:hAnsi="Helvetica" w:cs="Times New Roman"/>
          <w:color w:val="333333"/>
          <w:sz w:val="21"/>
          <w:szCs w:val="21"/>
          <w:shd w:val="clear" w:color="auto" w:fill="FFFFFF"/>
        </w:rPr>
        <w:t>, then look for </w:t>
      </w:r>
      <w:r w:rsidRPr="00587163">
        <w:rPr>
          <w:rFonts w:ascii="Helvetica" w:eastAsia="Times New Roman" w:hAnsi="Helvetica" w:cs="Times New Roman"/>
          <w:b/>
          <w:bCs/>
          <w:color w:val="333333"/>
          <w:sz w:val="21"/>
          <w:szCs w:val="21"/>
          <w:shd w:val="clear" w:color="auto" w:fill="FFFFFF"/>
        </w:rPr>
        <w:t>Servers</w:t>
      </w:r>
      <w:r w:rsidRPr="00587163">
        <w:rPr>
          <w:rFonts w:ascii="Helvetica" w:eastAsia="Times New Roman" w:hAnsi="Helvetica" w:cs="Times New Roman"/>
          <w:color w:val="333333"/>
          <w:sz w:val="21"/>
          <w:szCs w:val="21"/>
          <w:shd w:val="clear" w:color="auto" w:fill="FFFFFF"/>
        </w:rPr>
        <w:t>.</w:t>
      </w:r>
    </w:p>
    <w:p w14:paraId="15B54137"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 </w:t>
      </w:r>
    </w:p>
    <w:p w14:paraId="6593A6BB" w14:textId="77777777" w:rsidR="00587163" w:rsidRPr="00587163" w:rsidRDefault="00587163" w:rsidP="00587163">
      <w:pPr>
        <w:shd w:val="clear" w:color="auto" w:fill="FFFFFF"/>
        <w:spacing w:before="75" w:after="75" w:line="360" w:lineRule="atLeast"/>
        <w:outlineLvl w:val="1"/>
        <w:rPr>
          <w:rFonts w:ascii="Open Sans" w:eastAsia="Times New Roman" w:hAnsi="Open Sans" w:cs="Open Sans"/>
          <w:b/>
          <w:bCs/>
          <w:color w:val="333333"/>
          <w:sz w:val="33"/>
          <w:szCs w:val="33"/>
        </w:rPr>
      </w:pPr>
      <w:r w:rsidRPr="00587163">
        <w:rPr>
          <w:rFonts w:ascii="Open Sans" w:eastAsia="Times New Roman" w:hAnsi="Open Sans" w:cs="Open Sans"/>
          <w:b/>
          <w:bCs/>
          <w:color w:val="333333"/>
          <w:sz w:val="33"/>
          <w:szCs w:val="33"/>
        </w:rPr>
        <w:t>2. Download and install Tomcat within Eclipse</w:t>
      </w:r>
    </w:p>
    <w:p w14:paraId="6C704646"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In this way, we can choose to download and install a specific version of Tomcat if one does not exist on local computer. Follow the first two steps as above. Then, instead of specifying an existing installation directory of Tomcat, type the path of the installation directory in the </w:t>
      </w:r>
      <w:r w:rsidRPr="00587163">
        <w:rPr>
          <w:rFonts w:ascii="Helvetica" w:eastAsia="Times New Roman" w:hAnsi="Helvetica" w:cs="Times New Roman"/>
          <w:i/>
          <w:iCs/>
          <w:color w:val="333333"/>
          <w:sz w:val="21"/>
          <w:szCs w:val="21"/>
          <w:shd w:val="clear" w:color="auto" w:fill="FFFFFF"/>
        </w:rPr>
        <w:t>Tomcat installation directory</w:t>
      </w:r>
      <w:r w:rsidRPr="00587163">
        <w:rPr>
          <w:rFonts w:ascii="Helvetica" w:eastAsia="Times New Roman" w:hAnsi="Helvetica" w:cs="Times New Roman"/>
          <w:color w:val="333333"/>
          <w:sz w:val="21"/>
          <w:szCs w:val="21"/>
          <w:shd w:val="clear" w:color="auto" w:fill="FFFFFF"/>
        </w:rPr>
        <w:t> field, and click the </w:t>
      </w:r>
      <w:r w:rsidRPr="00587163">
        <w:rPr>
          <w:rFonts w:ascii="Helvetica" w:eastAsia="Times New Roman" w:hAnsi="Helvetica" w:cs="Times New Roman"/>
          <w:b/>
          <w:bCs/>
          <w:color w:val="333333"/>
          <w:sz w:val="21"/>
          <w:szCs w:val="21"/>
          <w:shd w:val="clear" w:color="auto" w:fill="FFFFFF"/>
        </w:rPr>
        <w:t>Download and Install…</w:t>
      </w:r>
      <w:r w:rsidRPr="00587163">
        <w:rPr>
          <w:rFonts w:ascii="Helvetica" w:eastAsia="Times New Roman" w:hAnsi="Helvetica" w:cs="Times New Roman"/>
          <w:color w:val="333333"/>
          <w:sz w:val="21"/>
          <w:szCs w:val="21"/>
          <w:shd w:val="clear" w:color="auto" w:fill="FFFFFF"/>
        </w:rPr>
        <w:t> button:</w:t>
      </w:r>
    </w:p>
    <w:p w14:paraId="2A44CC50" w14:textId="54CD2C7E"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lastRenderedPageBreak/>
        <w:drawing>
          <wp:inline distT="0" distB="0" distL="0" distR="0" wp14:anchorId="638656EC" wp14:editId="0F51EBBB">
            <wp:extent cx="4188460" cy="3185795"/>
            <wp:effectExtent l="0" t="0" r="2540" b="0"/>
            <wp:docPr id="2" name="Picture 2" descr="Click Download and Install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Download and Install Tomc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460" cy="3185795"/>
                    </a:xfrm>
                    <a:prstGeom prst="rect">
                      <a:avLst/>
                    </a:prstGeom>
                    <a:noFill/>
                    <a:ln>
                      <a:noFill/>
                    </a:ln>
                  </pic:spPr>
                </pic:pic>
              </a:graphicData>
            </a:graphic>
          </wp:inline>
        </w:drawing>
      </w:r>
    </w:p>
    <w:p w14:paraId="2C5EEDA8"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The </w:t>
      </w:r>
      <w:r w:rsidRPr="00587163">
        <w:rPr>
          <w:rFonts w:ascii="Helvetica" w:eastAsia="Times New Roman" w:hAnsi="Helvetica" w:cs="Times New Roman"/>
          <w:i/>
          <w:iCs/>
          <w:color w:val="333333"/>
          <w:sz w:val="21"/>
          <w:szCs w:val="21"/>
          <w:shd w:val="clear" w:color="auto" w:fill="FFFFFF"/>
        </w:rPr>
        <w:t>Download and Install</w:t>
      </w:r>
      <w:r w:rsidRPr="00587163">
        <w:rPr>
          <w:rFonts w:ascii="Helvetica" w:eastAsia="Times New Roman" w:hAnsi="Helvetica" w:cs="Times New Roman"/>
          <w:color w:val="333333"/>
          <w:sz w:val="21"/>
          <w:szCs w:val="21"/>
          <w:shd w:val="clear" w:color="auto" w:fill="FFFFFF"/>
        </w:rPr>
        <w:t xml:space="preserve"> dialog </w:t>
      </w:r>
      <w:proofErr w:type="gramStart"/>
      <w:r w:rsidRPr="00587163">
        <w:rPr>
          <w:rFonts w:ascii="Helvetica" w:eastAsia="Times New Roman" w:hAnsi="Helvetica" w:cs="Times New Roman"/>
          <w:color w:val="333333"/>
          <w:sz w:val="21"/>
          <w:szCs w:val="21"/>
          <w:shd w:val="clear" w:color="auto" w:fill="FFFFFF"/>
        </w:rPr>
        <w:t>appears</w:t>
      </w:r>
      <w:proofErr w:type="gramEnd"/>
      <w:r w:rsidRPr="00587163">
        <w:rPr>
          <w:rFonts w:ascii="Helvetica" w:eastAsia="Times New Roman" w:hAnsi="Helvetica" w:cs="Times New Roman"/>
          <w:color w:val="333333"/>
          <w:sz w:val="21"/>
          <w:szCs w:val="21"/>
          <w:shd w:val="clear" w:color="auto" w:fill="FFFFFF"/>
        </w:rPr>
        <w:t>:</w:t>
      </w:r>
    </w:p>
    <w:p w14:paraId="50D022A4" w14:textId="5AB4B4AC"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Times New Roman" w:eastAsia="Times New Roman" w:hAnsi="Times New Roman" w:cs="Times New Roman"/>
          <w:noProof/>
          <w:sz w:val="24"/>
          <w:szCs w:val="24"/>
        </w:rPr>
        <w:drawing>
          <wp:inline distT="0" distB="0" distL="0" distR="0" wp14:anchorId="33C17952" wp14:editId="3E5B96CB">
            <wp:extent cx="4188460" cy="3436620"/>
            <wp:effectExtent l="0" t="0" r="2540" b="0"/>
            <wp:docPr id="1" name="Picture 1" descr="Install Tomcat - Accept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Tomcat - Accept Lic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460" cy="3436620"/>
                    </a:xfrm>
                    <a:prstGeom prst="rect">
                      <a:avLst/>
                    </a:prstGeom>
                    <a:noFill/>
                    <a:ln>
                      <a:noFill/>
                    </a:ln>
                  </pic:spPr>
                </pic:pic>
              </a:graphicData>
            </a:graphic>
          </wp:inline>
        </w:drawing>
      </w:r>
    </w:p>
    <w:p w14:paraId="5BCDDAE6" w14:textId="77777777" w:rsidR="00587163" w:rsidRPr="00587163" w:rsidRDefault="00587163" w:rsidP="00587163">
      <w:pPr>
        <w:spacing w:after="0" w:line="240" w:lineRule="auto"/>
        <w:rPr>
          <w:rFonts w:ascii="Times New Roman" w:eastAsia="Times New Roman" w:hAnsi="Times New Roman" w:cs="Times New Roman"/>
          <w:sz w:val="24"/>
          <w:szCs w:val="24"/>
        </w:rPr>
      </w:pPr>
      <w:r w:rsidRPr="00587163">
        <w:rPr>
          <w:rFonts w:ascii="Helvetica" w:eastAsia="Times New Roman" w:hAnsi="Helvetica" w:cs="Times New Roman"/>
          <w:color w:val="333333"/>
          <w:sz w:val="21"/>
          <w:szCs w:val="21"/>
          <w:shd w:val="clear" w:color="auto" w:fill="FFFFFF"/>
        </w:rPr>
        <w:t>Make sure the option “</w:t>
      </w:r>
      <w:r w:rsidRPr="00587163">
        <w:rPr>
          <w:rFonts w:ascii="Helvetica" w:eastAsia="Times New Roman" w:hAnsi="Helvetica" w:cs="Times New Roman"/>
          <w:i/>
          <w:iCs/>
          <w:color w:val="333333"/>
          <w:sz w:val="21"/>
          <w:szCs w:val="21"/>
          <w:shd w:val="clear" w:color="auto" w:fill="FFFFFF"/>
        </w:rPr>
        <w:t>I accept the terms of the license agreement</w:t>
      </w:r>
      <w:r w:rsidRPr="00587163">
        <w:rPr>
          <w:rFonts w:ascii="Helvetica" w:eastAsia="Times New Roman" w:hAnsi="Helvetica" w:cs="Times New Roman"/>
          <w:color w:val="333333"/>
          <w:sz w:val="21"/>
          <w:szCs w:val="21"/>
          <w:shd w:val="clear" w:color="auto" w:fill="FFFFFF"/>
        </w:rPr>
        <w:t xml:space="preserve">” is </w:t>
      </w:r>
      <w:proofErr w:type="gramStart"/>
      <w:r w:rsidRPr="00587163">
        <w:rPr>
          <w:rFonts w:ascii="Helvetica" w:eastAsia="Times New Roman" w:hAnsi="Helvetica" w:cs="Times New Roman"/>
          <w:color w:val="333333"/>
          <w:sz w:val="21"/>
          <w:szCs w:val="21"/>
          <w:shd w:val="clear" w:color="auto" w:fill="FFFFFF"/>
        </w:rPr>
        <w:t>selected, and</w:t>
      </w:r>
      <w:proofErr w:type="gramEnd"/>
      <w:r w:rsidRPr="00587163">
        <w:rPr>
          <w:rFonts w:ascii="Helvetica" w:eastAsia="Times New Roman" w:hAnsi="Helvetica" w:cs="Times New Roman"/>
          <w:color w:val="333333"/>
          <w:sz w:val="21"/>
          <w:szCs w:val="21"/>
          <w:shd w:val="clear" w:color="auto" w:fill="FFFFFF"/>
        </w:rPr>
        <w:t xml:space="preserve"> click </w:t>
      </w:r>
      <w:r w:rsidRPr="00587163">
        <w:rPr>
          <w:rFonts w:ascii="Helvetica" w:eastAsia="Times New Roman" w:hAnsi="Helvetica" w:cs="Times New Roman"/>
          <w:b/>
          <w:bCs/>
          <w:color w:val="333333"/>
          <w:sz w:val="21"/>
          <w:szCs w:val="21"/>
          <w:shd w:val="clear" w:color="auto" w:fill="FFFFFF"/>
        </w:rPr>
        <w:t>Finish</w:t>
      </w:r>
      <w:r w:rsidRPr="00587163">
        <w:rPr>
          <w:rFonts w:ascii="Helvetica" w:eastAsia="Times New Roman" w:hAnsi="Helvetica" w:cs="Times New Roman"/>
          <w:color w:val="333333"/>
          <w:sz w:val="21"/>
          <w:szCs w:val="21"/>
          <w:shd w:val="clear" w:color="auto" w:fill="FFFFFF"/>
        </w:rPr>
        <w:t>. Then Eclipse asks to select Tomcat installation directory (the specified path is selected by default), click </w:t>
      </w:r>
      <w:r w:rsidRPr="00587163">
        <w:rPr>
          <w:rFonts w:ascii="Helvetica" w:eastAsia="Times New Roman" w:hAnsi="Helvetica" w:cs="Times New Roman"/>
          <w:b/>
          <w:bCs/>
          <w:color w:val="333333"/>
          <w:sz w:val="21"/>
          <w:szCs w:val="21"/>
          <w:shd w:val="clear" w:color="auto" w:fill="FFFFFF"/>
        </w:rPr>
        <w:t>OK</w:t>
      </w:r>
      <w:r w:rsidRPr="00587163">
        <w:rPr>
          <w:rFonts w:ascii="Helvetica" w:eastAsia="Times New Roman" w:hAnsi="Helvetica" w:cs="Times New Roman"/>
          <w:color w:val="333333"/>
          <w:sz w:val="21"/>
          <w:szCs w:val="21"/>
          <w:shd w:val="clear" w:color="auto" w:fill="FFFFFF"/>
        </w:rPr>
        <w:t>.</w:t>
      </w:r>
    </w:p>
    <w:p w14:paraId="6EABB5E4" w14:textId="035383EC" w:rsidR="00FE367E" w:rsidRDefault="00587163" w:rsidP="00587163">
      <w:r w:rsidRPr="00587163">
        <w:rPr>
          <w:rFonts w:ascii="Helvetica" w:eastAsia="Times New Roman" w:hAnsi="Helvetica" w:cs="Times New Roman"/>
          <w:color w:val="333333"/>
          <w:sz w:val="21"/>
          <w:szCs w:val="21"/>
          <w:shd w:val="clear" w:color="auto" w:fill="FFFFFF"/>
        </w:rPr>
        <w:t>Wait for some minutes while Eclipse is downloading and installing Tomcat (you can notice the progress in Eclipse’s status bar), and then click </w:t>
      </w:r>
      <w:r w:rsidRPr="00587163">
        <w:rPr>
          <w:rFonts w:ascii="Helvetica" w:eastAsia="Times New Roman" w:hAnsi="Helvetica" w:cs="Times New Roman"/>
          <w:b/>
          <w:bCs/>
          <w:color w:val="333333"/>
          <w:sz w:val="21"/>
          <w:szCs w:val="21"/>
          <w:shd w:val="clear" w:color="auto" w:fill="FFFFFF"/>
        </w:rPr>
        <w:t>Finish</w:t>
      </w:r>
      <w:r w:rsidRPr="00587163">
        <w:rPr>
          <w:rFonts w:ascii="Helvetica" w:eastAsia="Times New Roman" w:hAnsi="Helvetica" w:cs="Times New Roman"/>
          <w:color w:val="333333"/>
          <w:sz w:val="21"/>
          <w:szCs w:val="21"/>
          <w:shd w:val="clear" w:color="auto" w:fill="FFFFFF"/>
        </w:rPr>
        <w:t>.</w:t>
      </w:r>
    </w:p>
    <w:sectPr w:rsidR="00FE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1933"/>
    <w:multiLevelType w:val="multilevel"/>
    <w:tmpl w:val="ED28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45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63"/>
    <w:rsid w:val="00587163"/>
    <w:rsid w:val="00FE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B20F"/>
  <w15:chartTrackingRefBased/>
  <w15:docId w15:val="{C283A579-4387-45BD-90CD-A226C315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1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7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7163"/>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587163"/>
    <w:rPr>
      <w:i/>
      <w:iCs/>
    </w:rPr>
  </w:style>
  <w:style w:type="character" w:styleId="Hyperlink">
    <w:name w:val="Hyperlink"/>
    <w:basedOn w:val="DefaultParagraphFont"/>
    <w:uiPriority w:val="99"/>
    <w:semiHidden/>
    <w:unhideWhenUsed/>
    <w:rsid w:val="00587163"/>
    <w:rPr>
      <w:color w:val="0000FF"/>
      <w:u w:val="single"/>
    </w:rPr>
  </w:style>
  <w:style w:type="character" w:styleId="Strong">
    <w:name w:val="Strong"/>
    <w:basedOn w:val="DefaultParagraphFont"/>
    <w:uiPriority w:val="22"/>
    <w:qFormat/>
    <w:rsid w:val="00587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30984">
      <w:bodyDiv w:val="1"/>
      <w:marLeft w:val="0"/>
      <w:marRight w:val="0"/>
      <w:marTop w:val="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
        <w:div w:id="898321577">
          <w:marLeft w:val="0"/>
          <w:marRight w:val="0"/>
          <w:marTop w:val="75"/>
          <w:marBottom w:val="0"/>
          <w:divBdr>
            <w:top w:val="none" w:sz="0" w:space="0" w:color="auto"/>
            <w:left w:val="none" w:sz="0" w:space="0" w:color="auto"/>
            <w:bottom w:val="none" w:sz="0" w:space="0" w:color="auto"/>
            <w:right w:val="none" w:sz="0" w:space="0" w:color="auto"/>
          </w:divBdr>
        </w:div>
        <w:div w:id="247543623">
          <w:marLeft w:val="0"/>
          <w:marRight w:val="0"/>
          <w:marTop w:val="0"/>
          <w:marBottom w:val="0"/>
          <w:divBdr>
            <w:top w:val="none" w:sz="0" w:space="0" w:color="auto"/>
            <w:left w:val="none" w:sz="0" w:space="0" w:color="auto"/>
            <w:bottom w:val="none" w:sz="0" w:space="0" w:color="auto"/>
            <w:right w:val="none" w:sz="0" w:space="0" w:color="auto"/>
          </w:divBdr>
        </w:div>
        <w:div w:id="109983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7518</dc:creator>
  <cp:keywords/>
  <dc:description/>
  <cp:lastModifiedBy>7518</cp:lastModifiedBy>
  <cp:revision>1</cp:revision>
  <dcterms:created xsi:type="dcterms:W3CDTF">2022-11-01T07:36:00Z</dcterms:created>
  <dcterms:modified xsi:type="dcterms:W3CDTF">2022-11-01T07:38:00Z</dcterms:modified>
</cp:coreProperties>
</file>